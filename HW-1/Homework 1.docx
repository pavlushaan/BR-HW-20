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Своїми словами поясни визначення валідації та верифікації.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Предмет тестування - </w:t>
      </w:r>
      <w:r w:rsidDel="00000000" w:rsidR="00000000" w:rsidRPr="00000000">
        <w:rPr>
          <w:b w:val="1"/>
          <w:rtl w:val="0"/>
        </w:rPr>
        <w:t xml:space="preserve">ноутбук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Перевірка  зовнішних параметрів ( чи відповідає зазначеним вимогам по кольору, формі, текстурі або користувацьким потребам)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Перевірка відкриття-закриття кришки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Перевірка функціоналу вкл/викл ( перевірка одна із основних, тому що якщо не буде працювати саме цей функціонал, немає сенсу </w:t>
      </w:r>
      <w:ins w:author="Yuriy Malyi" w:id="0" w:date="2023-04-20T09:51:55Z">
        <w:r w:rsidDel="00000000" w:rsidR="00000000" w:rsidRPr="00000000">
          <w:rPr>
            <w:rtl w:val="0"/>
          </w:rPr>
          <w:t xml:space="preserve">перевіряти</w:t>
        </w:r>
      </w:ins>
      <w:del w:author="Yuriy Malyi" w:id="0" w:date="2023-04-20T09:51:55Z">
        <w:r w:rsidDel="00000000" w:rsidR="00000000" w:rsidRPr="00000000">
          <w:rPr>
            <w:rtl w:val="0"/>
          </w:rPr>
          <w:delText xml:space="preserve">перевіряте</w:delText>
        </w:r>
      </w:del>
      <w:r w:rsidDel="00000000" w:rsidR="00000000" w:rsidRPr="00000000">
        <w:rPr>
          <w:rtl w:val="0"/>
        </w:rPr>
        <w:t xml:space="preserve"> інше)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Перевірка інструментів вводу-</w:t>
      </w:r>
      <w:ins w:author="Yuriy Malyi" w:id="1" w:date="2023-04-20T09:52:11Z">
        <w:r w:rsidDel="00000000" w:rsidR="00000000" w:rsidRPr="00000000">
          <w:rPr>
            <w:rtl w:val="0"/>
          </w:rPr>
          <w:t xml:space="preserve">виводу</w:t>
        </w:r>
      </w:ins>
      <w:del w:author="Yuriy Malyi" w:id="1" w:date="2023-04-20T09:52:11Z">
        <w:r w:rsidDel="00000000" w:rsidR="00000000" w:rsidRPr="00000000">
          <w:rPr>
            <w:rtl w:val="0"/>
          </w:rPr>
          <w:delText xml:space="preserve">ввиводу</w:delText>
        </w:r>
      </w:del>
      <w:r w:rsidDel="00000000" w:rsidR="00000000" w:rsidRPr="00000000">
        <w:rPr>
          <w:rtl w:val="0"/>
        </w:rPr>
        <w:t xml:space="preserve"> (перевіряємо основний функціонал)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1.  Перевірка клавіш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2. Перевірка тачпаду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3. Перевірка звука ( основний функціонал)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4. Перевірка </w:t>
      </w:r>
      <w:ins w:author="Yuriy Malyi" w:id="2" w:date="2023-04-20T09:52:17Z">
        <w:r w:rsidDel="00000000" w:rsidR="00000000" w:rsidRPr="00000000">
          <w:rPr>
            <w:rtl w:val="0"/>
          </w:rPr>
          <w:t xml:space="preserve">роз'ємів</w:t>
        </w:r>
      </w:ins>
      <w:del w:author="Yuriy Malyi" w:id="2" w:date="2023-04-20T09:52:17Z">
        <w:r w:rsidDel="00000000" w:rsidR="00000000" w:rsidRPr="00000000">
          <w:rPr>
            <w:rtl w:val="0"/>
          </w:rPr>
          <w:delText xml:space="preserve">розємів</w:delText>
        </w:r>
      </w:del>
      <w:r w:rsidDel="00000000" w:rsidR="00000000" w:rsidRPr="00000000">
        <w:rPr>
          <w:rtl w:val="0"/>
        </w:rPr>
        <w:t xml:space="preserve"> (відповідає кількість, призначення, працездатність  вимогам?)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Валідація</w:t>
      </w:r>
      <w:r w:rsidDel="00000000" w:rsidR="00000000" w:rsidRPr="00000000">
        <w:rPr>
          <w:rtl w:val="0"/>
        </w:rPr>
        <w:t xml:space="preserve"> - відповідність якості продукта потребам(очікуванням) користувача.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ins w:author="Yuriy Malyi" w:id="3" w:date="2023-04-20T09:52:32Z">
        <w:r w:rsidDel="00000000" w:rsidR="00000000" w:rsidRPr="00000000">
          <w:rPr>
            <w:rtl w:val="0"/>
          </w:rPr>
          <w:t xml:space="preserve">Верифікація</w:t>
        </w:r>
      </w:ins>
      <w:del w:author="Yuriy Malyi" w:id="3" w:date="2023-04-20T09:52:32Z">
        <w:r w:rsidDel="00000000" w:rsidR="00000000" w:rsidRPr="00000000">
          <w:rPr>
            <w:b w:val="1"/>
            <w:rtl w:val="0"/>
          </w:rPr>
          <w:delText xml:space="preserve">Верефікація</w:delText>
        </w:r>
      </w:del>
      <w:r w:rsidDel="00000000" w:rsidR="00000000" w:rsidRPr="00000000">
        <w:rPr>
          <w:rtl w:val="0"/>
        </w:rPr>
        <w:t xml:space="preserve"> - відповідність якості продукта, вимогам, які були сформовані в специфікації.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Склади порівняльну таблицю різних видів компаній. Вкажи плюси та мінуси кожної з них (з точки зору працівника). 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0"/>
        <w:gridCol w:w="2360"/>
        <w:gridCol w:w="2360"/>
        <w:gridCol w:w="1610"/>
        <w:gridCol w:w="1325"/>
        <w:tblGridChange w:id="0">
          <w:tblGrid>
            <w:gridCol w:w="530"/>
            <w:gridCol w:w="2360"/>
            <w:gridCol w:w="2360"/>
            <w:gridCol w:w="1610"/>
            <w:gridCol w:w="13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hd w:fill="bfedd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hd w:fill="f8cac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Наведи приклади невдалої валідації або верифікації продукту, з якими довелося зіткнутися в житті. 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055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390"/>
        <w:gridCol w:w="3225"/>
        <w:tblGridChange w:id="0">
          <w:tblGrid>
            <w:gridCol w:w="1440"/>
            <w:gridCol w:w="339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Company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Плюси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Налагоджений процес роботи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створювати корисний та актуальний продукт на ринку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Виконання суто своїх обовязків, без переключення на ішні проекти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Стабільність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Творчість та пропозиції вітаються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Орієнтування на кінцевого користувача, а не на замовника і можливість відчувати себе частинкою продукту, яким користується величезна кількість людей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Саморозвиток і самовдосконалення разом із розвитком продукту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Розвиток hard skills, адже сьогодні працюєш із мобільним додатком, завтра з грою, а наступного моменту - над створенням маркетплейсу або сайту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Не має можливості самостійно приймати рішення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Повільне просування по карєрній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Однотипна робота, оскільки, можливо, протягом багатьох років знадобиться займатися вдосконаленням одного продукту цієї компанії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Навчання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самостійно приймати рішення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Працівник, ближчий до людини, яка приймає рішення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Скоріше зростання в карєрі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Проблеми з налагодженням процессів ( немає чіткого </w:t>
            </w:r>
            <w:ins w:author="Yuriy Malyi" w:id="4" w:date="2023-04-20T09:53:43Z">
              <w:r w:rsidDel="00000000" w:rsidR="00000000" w:rsidRPr="00000000">
                <w:rPr>
                  <w:rtl w:val="0"/>
                </w:rPr>
                <w:t xml:space="preserve">плану</w:t>
              </w:r>
            </w:ins>
            <w:del w:author="Yuriy Malyi" w:id="4" w:date="2023-04-20T09:53:43Z">
              <w:r w:rsidDel="00000000" w:rsidR="00000000" w:rsidRPr="00000000">
                <w:rPr>
                  <w:rtl w:val="0"/>
                </w:rPr>
                <w:delText xml:space="preserve">плвну</w:delText>
              </w:r>
            </w:del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Завантаженість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Outsource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Налагоджений процес роботи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працювати з різними продуктами, проектами, сферами, технологіями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почати працювати з мін досвідом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9"/>
              </w:numPr>
              <w:spacing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Чітко визначені періоди, вартості робіт - робота за чітким планом і зарплата часто вища, ніж у продуктовій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Орієнтування не на продукт, а на бажання замовника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рамки визначені не вашою компанією, а клієнтом (замовником)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ins w:author="Yuriy Malyi" w:id="5" w:date="2023-04-20T09:53:54Z">
              <w:r w:rsidDel="00000000" w:rsidR="00000000" w:rsidRPr="00000000">
                <w:rPr>
                  <w:rtl w:val="0"/>
                </w:rPr>
                <w:t xml:space="preserve">Частіше</w:t>
              </w:r>
            </w:ins>
            <w:del w:author="Yuriy Malyi" w:id="5" w:date="2023-04-20T09:53:54Z">
              <w:r w:rsidDel="00000000" w:rsidR="00000000" w:rsidRPr="00000000">
                <w:rPr>
                  <w:rtl w:val="0"/>
                </w:rPr>
                <w:delText xml:space="preserve">Частіще</w:delText>
              </w:r>
            </w:del>
            <w:r w:rsidDel="00000000" w:rsidR="00000000" w:rsidRPr="00000000">
              <w:rPr>
                <w:rtl w:val="0"/>
              </w:rPr>
              <w:t xml:space="preserve"> робота на швидкість, іноді навіть на шкоду якості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Залежність від замовлень (відсутність замовлень - відсутність прибутку)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Outstaff;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del w:author="Yuriy Malyi" w:id="6" w:date="2023-04-20T09:54:14Z">
              <w:r w:rsidDel="00000000" w:rsidR="00000000" w:rsidRPr="00000000">
                <w:rPr>
                  <w:rtl w:val="0"/>
                </w:rPr>
                <w:delText xml:space="preserve">1.</w:delText>
              </w:r>
            </w:del>
            <w:r w:rsidDel="00000000" w:rsidR="00000000" w:rsidRPr="00000000">
              <w:rPr>
                <w:rtl w:val="0"/>
              </w:rPr>
              <w:t xml:space="preserve">IT фахівець не "простоює", поки немає проєкту за його сферою знань і умінь, тому що йому заздалегідь шукають роботу наперед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del w:author="Yuriy Malyi" w:id="7" w:date="2023-04-20T09:54:16Z">
              <w:r w:rsidDel="00000000" w:rsidR="00000000" w:rsidRPr="00000000">
                <w:rPr>
                  <w:rtl w:val="0"/>
                </w:rPr>
                <w:delText xml:space="preserve">2. </w:delText>
              </w:r>
            </w:del>
            <w:r w:rsidDel="00000000" w:rsidR="00000000" w:rsidRPr="00000000">
              <w:rPr>
                <w:rtl w:val="0"/>
              </w:rPr>
              <w:t xml:space="preserve">Різноманітність компаній, проектів, сфер бізнесу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del w:author="Yuriy Malyi" w:id="8" w:date="2023-04-20T09:54:18Z">
              <w:r w:rsidDel="00000000" w:rsidR="00000000" w:rsidRPr="00000000">
                <w:rPr>
                  <w:rtl w:val="0"/>
                </w:rPr>
                <w:delText xml:space="preserve">3. </w:delText>
              </w:r>
            </w:del>
            <w:r w:rsidDel="00000000" w:rsidR="00000000" w:rsidRPr="00000000">
              <w:rPr>
                <w:rtl w:val="0"/>
              </w:rPr>
              <w:t xml:space="preserve">Пряме спілкування із замовником дає можливість уникнути непорозумінь через передачу інформації через посередників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del w:author="Yuriy Malyi" w:id="9" w:date="2023-04-20T09:54:22Z">
              <w:r w:rsidDel="00000000" w:rsidR="00000000" w:rsidRPr="00000000">
                <w:rPr>
                  <w:rtl w:val="0"/>
                </w:rPr>
                <w:delText xml:space="preserve">4.</w:delText>
              </w:r>
            </w:del>
            <w:r w:rsidDel="00000000" w:rsidR="00000000" w:rsidRPr="00000000">
              <w:rPr>
                <w:rtl w:val="0"/>
              </w:rPr>
              <w:t xml:space="preserve">Платять і оцінюють безпосередньо за знання та навички ІТ фахівця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 овер-тайми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Багато часу йде на особисте спілкування з клієнтом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Власник компанії, що "наймає", може абсолютно не розбирається в технологіях і, ймовірно, не зможе якісно керувати командою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Новачки не так затребувані, оскільки немає часу вникати в процес. В аутстафінгових компаніях потрібні навички та знання, і до того ж замовник шукає фахівця певного рівня для виконання завдань, з якими його внутрішня команда не справляється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Academy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Можливість отримати досвід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ins w:author="Yuriy Malyi" w:id="10" w:date="2023-04-20T09:54:37Z">
              <w:r w:rsidDel="00000000" w:rsidR="00000000" w:rsidRPr="00000000">
                <w:rPr>
                  <w:rtl w:val="0"/>
                </w:rPr>
                <w:t xml:space="preserve">А де мінуси))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Recruitment 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ins w:author="Yuriy Malyi" w:id="11" w:date="2023-04-20T09:54:47Z">
              <w:r w:rsidDel="00000000" w:rsidR="00000000" w:rsidRPr="00000000">
                <w:rPr>
                  <w:rtl w:val="0"/>
                </w:rPr>
                <w:t xml:space="preserve">?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ins w:author="Yuriy Malyi" w:id="12" w:date="2023-04-20T09:54:49Z">
              <w:r w:rsidDel="00000000" w:rsidR="00000000" w:rsidRPr="00000000">
                <w:rPr>
                  <w:rtl w:val="0"/>
                </w:rPr>
                <w:t xml:space="preserve">?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Приклад валідації: купила коректор(косметика) для обличчя, колір, текстура, ефект не відповідають моїм</w:t>
      </w:r>
      <w:commentRangeStart w:id="0"/>
      <w:r w:rsidDel="00000000" w:rsidR="00000000" w:rsidRPr="00000000">
        <w:rPr>
          <w:rtl w:val="0"/>
        </w:rPr>
        <w:t xml:space="preserve"> вимогам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 Товар</w:t>
      </w:r>
      <w:r w:rsidDel="00000000" w:rsidR="00000000" w:rsidRPr="00000000">
        <w:rPr>
          <w:u w:val="single"/>
          <w:rtl w:val="0"/>
        </w:rPr>
        <w:t xml:space="preserve"> не валідний 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двох попередніх рівнів.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Поясни важливість 2-3 принципів тестування на власний вибір. Наведи приклади з власного досвіду.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Принцип раннє тестування.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Застосовуючи правило принципу, проблеми в продукті знаходяться раніше, тим самим мінімізується витрати на усунення проблеми.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Приклад:</w:t>
      </w:r>
      <w:r w:rsidDel="00000000" w:rsidR="00000000" w:rsidRPr="00000000">
        <w:rPr>
          <w:rtl w:val="0"/>
        </w:rPr>
        <w:t xml:space="preserve"> чим раніше почнеш лікувати зуби, тим дешевше буде 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Принцип вичерпне тестування. В функціональному тестуванні є безліч перевірок, не має сенсу намагатися перевірити всі комбінації. Краще, керуючись знаннями, застосувати методи, правила  ітд для більш розумного і професійного тестування. Таким чином, не витрачається купа часу на “дурну” роботу.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Приклад</w:t>
      </w:r>
      <w:r w:rsidDel="00000000" w:rsidR="00000000" w:rsidRPr="00000000">
        <w:rPr>
          <w:rtl w:val="0"/>
        </w:rPr>
        <w:t xml:space="preserve">: якщо в залі робити всі вправи світу на на ягодичний м яз, не розуміючи що до чого, ти не досягнеш бажаного результату. 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uriy Malyi" w:id="0" w:date="2023-04-20T09:55:20Z"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 очікуванням? ))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